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5F44" w14:textId="72C90A86" w:rsidR="00D818C3" w:rsidRPr="00D818C3" w:rsidRDefault="00BC0CED" w:rsidP="00D818C3">
      <w:pPr>
        <w:spacing w:line="660" w:lineRule="atLeast"/>
        <w:jc w:val="center"/>
        <w:outlineLvl w:val="1"/>
        <w:rPr>
          <w:rFonts w:ascii="Poppins" w:eastAsia="Times New Roman" w:hAnsi="Poppins" w:cs="Poppins"/>
          <w:b/>
          <w:bCs/>
          <w:color w:val="5B5B5B"/>
          <w:kern w:val="0"/>
          <w:sz w:val="51"/>
          <w:szCs w:val="51"/>
          <w:lang w:val="en-US" w:eastAsia="fr-BE"/>
          <w14:ligatures w14:val="none"/>
        </w:rPr>
      </w:pPr>
      <w:r>
        <w:rPr>
          <w:rFonts w:ascii="Poppins" w:eastAsia="Times New Roman" w:hAnsi="Poppins" w:cs="Poppins"/>
          <w:b/>
          <w:bCs/>
          <w:color w:val="333B4E"/>
          <w:kern w:val="0"/>
          <w:sz w:val="51"/>
          <w:szCs w:val="51"/>
          <w:lang w:val="en-US" w:eastAsia="fr-BE"/>
          <w14:ligatures w14:val="none"/>
        </w:rPr>
        <w:t>Collaboration agreement (COPLASIMON)</w:t>
      </w:r>
    </w:p>
    <w:p w14:paraId="667384EC" w14:textId="71C44515" w:rsidR="00D818C3" w:rsidRPr="00D818C3" w:rsidRDefault="00BC0CED" w:rsidP="00D818C3">
      <w:pPr>
        <w:spacing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The </w:t>
      </w:r>
      <w:r w:rsidR="007F17AD">
        <w:rPr>
          <w:rFonts w:ascii="Lato" w:eastAsia="Times New Roman" w:hAnsi="Lato" w:cs="Times New Roman"/>
          <w:color w:val="052D39"/>
          <w:kern w:val="0"/>
          <w:sz w:val="21"/>
          <w:szCs w:val="21"/>
          <w:lang w:val="en-US" w:eastAsia="fr-BE"/>
          <w14:ligatures w14:val="none"/>
        </w:rPr>
        <w:t xml:space="preserve">collaboration agreement is stated between the </w:t>
      </w:r>
      <w:r w:rsidR="007E7326">
        <w:rPr>
          <w:rFonts w:ascii="Lato" w:eastAsia="Times New Roman" w:hAnsi="Lato" w:cs="Times New Roman"/>
          <w:color w:val="052D39"/>
          <w:kern w:val="0"/>
          <w:sz w:val="21"/>
          <w:szCs w:val="21"/>
          <w:lang w:val="en-US" w:eastAsia="fr-BE"/>
          <w14:ligatures w14:val="none"/>
        </w:rPr>
        <w:t>collaborating entity</w:t>
      </w:r>
      <w:r w:rsidR="007F17AD">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(Party A) and </w:t>
      </w:r>
      <w:r w:rsidR="007F17AD">
        <w:rPr>
          <w:rFonts w:ascii="Lato" w:eastAsia="Times New Roman" w:hAnsi="Lato" w:cs="Times New Roman"/>
          <w:color w:val="052D39"/>
          <w:kern w:val="0"/>
          <w:sz w:val="21"/>
          <w:szCs w:val="21"/>
          <w:lang w:val="en-US" w:eastAsia="fr-BE"/>
          <w14:ligatures w14:val="none"/>
        </w:rPr>
        <w:t xml:space="preserve">the COPLASIMON </w:t>
      </w:r>
      <w:r w:rsidR="005C1A13">
        <w:rPr>
          <w:rFonts w:ascii="Lato" w:eastAsia="Times New Roman" w:hAnsi="Lato" w:cs="Times New Roman"/>
          <w:color w:val="052D39"/>
          <w:kern w:val="0"/>
          <w:sz w:val="21"/>
          <w:szCs w:val="21"/>
          <w:lang w:val="en-US" w:eastAsia="fr-BE"/>
          <w14:ligatures w14:val="none"/>
        </w:rPr>
        <w:t>initiative</w:t>
      </w:r>
      <w:r w:rsidR="00D818C3" w:rsidRPr="00D818C3">
        <w:rPr>
          <w:rFonts w:ascii="Lato" w:eastAsia="Times New Roman" w:hAnsi="Lato" w:cs="Times New Roman"/>
          <w:color w:val="052D39"/>
          <w:kern w:val="0"/>
          <w:sz w:val="21"/>
          <w:szCs w:val="21"/>
          <w:lang w:val="en-US" w:eastAsia="fr-BE"/>
          <w14:ligatures w14:val="none"/>
        </w:rPr>
        <w:t>,</w:t>
      </w:r>
      <w:r w:rsidR="007F17AD">
        <w:rPr>
          <w:rFonts w:ascii="Lato" w:eastAsia="Times New Roman" w:hAnsi="Lato" w:cs="Times New Roman"/>
          <w:color w:val="052D39"/>
          <w:kern w:val="0"/>
          <w:sz w:val="21"/>
          <w:szCs w:val="21"/>
          <w:lang w:val="en-US" w:eastAsia="fr-BE"/>
          <w14:ligatures w14:val="none"/>
        </w:rPr>
        <w:t xml:space="preserve"> managed by the </w:t>
      </w:r>
      <w:r w:rsidR="004A221E">
        <w:rPr>
          <w:rFonts w:ascii="Lato" w:eastAsia="Times New Roman" w:hAnsi="Lato" w:cs="Times New Roman"/>
          <w:color w:val="052D39"/>
          <w:kern w:val="0"/>
          <w:sz w:val="21"/>
          <w:szCs w:val="21"/>
          <w:lang w:val="en-US" w:eastAsia="fr-BE"/>
          <w14:ligatures w14:val="none"/>
        </w:rPr>
        <w:t xml:space="preserve">partners of the </w:t>
      </w:r>
      <w:r w:rsidR="007F17AD">
        <w:rPr>
          <w:rFonts w:ascii="Lato" w:eastAsia="Times New Roman" w:hAnsi="Lato" w:cs="Times New Roman"/>
          <w:color w:val="052D39"/>
          <w:kern w:val="0"/>
          <w:sz w:val="21"/>
          <w:szCs w:val="21"/>
          <w:lang w:val="en-US" w:eastAsia="fr-BE"/>
          <w14:ligatures w14:val="none"/>
        </w:rPr>
        <w:t>Serendi-PV</w:t>
      </w:r>
      <w:r w:rsidR="004A221E">
        <w:rPr>
          <w:rFonts w:ascii="Lato" w:eastAsia="Times New Roman" w:hAnsi="Lato" w:cs="Times New Roman"/>
          <w:color w:val="052D39"/>
          <w:kern w:val="0"/>
          <w:sz w:val="21"/>
          <w:szCs w:val="21"/>
          <w:lang w:val="en-US" w:eastAsia="fr-BE"/>
          <w14:ligatures w14:val="none"/>
        </w:rPr>
        <w:t xml:space="preserve"> project</w:t>
      </w:r>
      <w:r w:rsidR="007F17AD">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collectively known as the “Parties”</w:t>
      </w:r>
      <w:r w:rsidR="004A221E">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each desir</w:t>
      </w:r>
      <w:r w:rsidR="004A221E">
        <w:rPr>
          <w:rFonts w:ascii="Lato" w:eastAsia="Times New Roman" w:hAnsi="Lato" w:cs="Times New Roman"/>
          <w:color w:val="052D39"/>
          <w:kern w:val="0"/>
          <w:sz w:val="21"/>
          <w:szCs w:val="21"/>
          <w:lang w:val="en-US" w:eastAsia="fr-BE"/>
          <w14:ligatures w14:val="none"/>
        </w:rPr>
        <w:t>ing</w:t>
      </w:r>
      <w:r w:rsidR="00D818C3" w:rsidRPr="00D818C3">
        <w:rPr>
          <w:rFonts w:ascii="Lato" w:eastAsia="Times New Roman" w:hAnsi="Lato" w:cs="Times New Roman"/>
          <w:color w:val="052D39"/>
          <w:kern w:val="0"/>
          <w:sz w:val="21"/>
          <w:szCs w:val="21"/>
          <w:lang w:val="en-US" w:eastAsia="fr-BE"/>
          <w14:ligatures w14:val="none"/>
        </w:rPr>
        <w:t xml:space="preserve"> to enter into a mutually beneficial</w:t>
      </w:r>
      <w:r w:rsidR="00CA57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relationship. This collaboration agreement is intended to serve as a legally binding contract governing the terms of that relationship.</w:t>
      </w:r>
    </w:p>
    <w:p w14:paraId="78BF4E0A"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Involved Parties</w:t>
      </w:r>
    </w:p>
    <w:p w14:paraId="5E21BC9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Party A</w:t>
      </w:r>
    </w:p>
    <w:p w14:paraId="4F4C9025" w14:textId="23DEA7D9"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0" behindDoc="0" locked="0" layoutInCell="1" allowOverlap="1" wp14:anchorId="270571B5" wp14:editId="2CB66DEB">
                <wp:simplePos x="0" y="0"/>
                <wp:positionH relativeFrom="column">
                  <wp:posOffset>1209674</wp:posOffset>
                </wp:positionH>
                <wp:positionV relativeFrom="paragraph">
                  <wp:posOffset>186690</wp:posOffset>
                </wp:positionV>
                <wp:extent cx="4543425" cy="9525"/>
                <wp:effectExtent l="0" t="0" r="28575" b="28575"/>
                <wp:wrapNone/>
                <wp:docPr id="1210603170" name="Straight Connector 1210603170"/>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672018B" id="Straight Connector 121060317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95.25pt,14.7pt" to="45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" strokecolor="black [3200]" strokeweight=".5pt">
                <v:stroke joinstyle="miter"/>
              </v:line>
            </w:pict>
          </mc:Fallback>
        </mc:AlternateContent>
      </w:r>
      <w:r w:rsidR="00AB4F87" w:rsidRPr="00831444">
        <w:rPr>
          <w:rFonts w:ascii="Lato" w:eastAsia="Times New Roman" w:hAnsi="Lato" w:cs="Times New Roman"/>
          <w:i/>
          <w:iCs/>
          <w:color w:val="052D39"/>
          <w:kern w:val="0"/>
          <w:sz w:val="21"/>
          <w:szCs w:val="21"/>
          <w:u w:val="single"/>
          <w:lang w:val="en-US" w:eastAsia="fr-BE"/>
          <w14:ligatures w14:val="none"/>
        </w:rPr>
        <w:t>Res</w:t>
      </w:r>
      <w:r w:rsidR="00831444" w:rsidRPr="00831444">
        <w:rPr>
          <w:rFonts w:ascii="Lato" w:eastAsia="Times New Roman" w:hAnsi="Lato" w:cs="Times New Roman"/>
          <w:i/>
          <w:iCs/>
          <w:color w:val="052D39"/>
          <w:kern w:val="0"/>
          <w:sz w:val="21"/>
          <w:szCs w:val="21"/>
          <w:u w:val="single"/>
          <w:lang w:val="en-US" w:eastAsia="fr-BE"/>
          <w14:ligatures w14:val="none"/>
        </w:rPr>
        <w:t>ponsible name</w:t>
      </w:r>
      <w:r w:rsidR="00333D07">
        <w:rPr>
          <w:rFonts w:ascii="Lato" w:eastAsia="Times New Roman" w:hAnsi="Lato" w:cs="Times New Roman"/>
          <w:i/>
          <w:iCs/>
          <w:color w:val="052D39"/>
          <w:kern w:val="0"/>
          <w:sz w:val="21"/>
          <w:szCs w:val="21"/>
          <w:u w:val="single"/>
          <w:lang w:val="en-US" w:eastAsia="fr-BE"/>
          <w14:ligatures w14:val="none"/>
        </w:rPr>
        <w:t xml:space="preserve"> </w:t>
      </w:r>
    </w:p>
    <w:p w14:paraId="4742CA7C" w14:textId="2FD9FAD6"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1" behindDoc="0" locked="0" layoutInCell="1" allowOverlap="1" wp14:anchorId="1CCEF669" wp14:editId="5878B6C3">
                <wp:simplePos x="0" y="0"/>
                <wp:positionH relativeFrom="page">
                  <wp:align>right</wp:align>
                </wp:positionH>
                <wp:positionV relativeFrom="paragraph">
                  <wp:posOffset>196215</wp:posOffset>
                </wp:positionV>
                <wp:extent cx="3378835" cy="9525"/>
                <wp:effectExtent l="0" t="0" r="31115" b="28575"/>
                <wp:wrapNone/>
                <wp:docPr id="274810341" name="Straight Connector 274810341"/>
                <wp:cNvGraphicFramePr/>
                <a:graphic xmlns:a="http://schemas.openxmlformats.org/drawingml/2006/main">
                  <a:graphicData uri="http://schemas.microsoft.com/office/word/2010/wordprocessingShape">
                    <wps:wsp>
                      <wps:cNvCnPr/>
                      <wps:spPr>
                        <a:xfrm>
                          <a:off x="0" y="0"/>
                          <a:ext cx="33788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arto="http://schemas.microsoft.com/office/word/2006/arto" xmlns:a="http://schemas.openxmlformats.org/drawingml/2006/main"/>
        </mc:AlternateContent>
      </w:r>
      <w:r w:rsidR="00831444" w:rsidRPr="00831444">
        <w:rPr>
          <w:rFonts w:ascii="Lato" w:eastAsia="Times New Roman" w:hAnsi="Lato" w:cs="Times New Roman"/>
          <w:i/>
          <w:iCs/>
          <w:color w:val="052D39"/>
          <w:kern w:val="0"/>
          <w:sz w:val="21"/>
          <w:szCs w:val="21"/>
          <w:u w:val="single"/>
          <w:lang w:val="en-US" w:eastAsia="fr-BE"/>
          <w14:ligatures w14:val="none"/>
        </w:rPr>
        <w:t>Company name/ Organization name</w:t>
      </w:r>
    </w:p>
    <w:p w14:paraId="685ED83A" w14:textId="6703488E"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2" behindDoc="0" locked="0" layoutInCell="1" allowOverlap="1" wp14:anchorId="7653D50E" wp14:editId="04035318">
                <wp:simplePos x="0" y="0"/>
                <wp:positionH relativeFrom="margin">
                  <wp:align>right</wp:align>
                </wp:positionH>
                <wp:positionV relativeFrom="paragraph">
                  <wp:posOffset>208915</wp:posOffset>
                </wp:positionV>
                <wp:extent cx="4543425" cy="9525"/>
                <wp:effectExtent l="0" t="0" r="28575" b="28575"/>
                <wp:wrapNone/>
                <wp:docPr id="933480492" name="Straight Connector 933480492"/>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DA50612" id="Straight Connector 933480492" o:spid="_x0000_s1026" style="position:absolute;z-index:251658242;visibility:visible;mso-wrap-style:square;mso-wrap-distance-left:9pt;mso-wrap-distance-top:0;mso-wrap-distance-right:9pt;mso-wrap-distance-bottom:0;mso-position-horizontal:right;mso-position-horizontal-relative:margin;mso-position-vertical:absolute;mso-position-vertical-relative:text" from="306.55pt,16.45pt" to="664.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&#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Telephone number</w:t>
      </w:r>
      <w:r>
        <w:rPr>
          <w:rFonts w:ascii="Lato" w:eastAsia="Times New Roman" w:hAnsi="Lato" w:cs="Times New Roman"/>
          <w:i/>
          <w:iCs/>
          <w:color w:val="052D39"/>
          <w:kern w:val="0"/>
          <w:sz w:val="21"/>
          <w:szCs w:val="21"/>
          <w:u w:val="single"/>
          <w:lang w:val="en-US" w:eastAsia="fr-BE"/>
          <w14:ligatures w14:val="none"/>
        </w:rPr>
        <w:t xml:space="preserve"> </w:t>
      </w:r>
    </w:p>
    <w:p w14:paraId="199A1977" w14:textId="36466AC3"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3" behindDoc="0" locked="0" layoutInCell="1" allowOverlap="1" wp14:anchorId="45E63CE3" wp14:editId="5BCB3AE1">
                <wp:simplePos x="0" y="0"/>
                <wp:positionH relativeFrom="column">
                  <wp:posOffset>1057275</wp:posOffset>
                </wp:positionH>
                <wp:positionV relativeFrom="paragraph">
                  <wp:posOffset>208915</wp:posOffset>
                </wp:positionV>
                <wp:extent cx="4543425" cy="9525"/>
                <wp:effectExtent l="0" t="0" r="28575" b="28575"/>
                <wp:wrapNone/>
                <wp:docPr id="1036102103" name="Straight Connector 1036102103"/>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52081C36" id="Straight Connector 1036102103"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83.25pt,16.45pt" to="441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Email address</w:t>
      </w:r>
      <w:r>
        <w:rPr>
          <w:rFonts w:ascii="Lato" w:eastAsia="Times New Roman" w:hAnsi="Lato" w:cs="Times New Roman"/>
          <w:i/>
          <w:iCs/>
          <w:color w:val="052D39"/>
          <w:kern w:val="0"/>
          <w:sz w:val="21"/>
          <w:szCs w:val="21"/>
          <w:u w:val="single"/>
          <w:lang w:val="en-US" w:eastAsia="fr-BE"/>
          <w14:ligatures w14:val="none"/>
        </w:rPr>
        <w:t xml:space="preserve"> </w:t>
      </w:r>
    </w:p>
    <w:p w14:paraId="47CFAF64" w14:textId="0D272C1A"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4" behindDoc="0" locked="0" layoutInCell="1" allowOverlap="1" wp14:anchorId="66C672F8" wp14:editId="32D3ABB3">
                <wp:simplePos x="0" y="0"/>
                <wp:positionH relativeFrom="margin">
                  <wp:align>center</wp:align>
                </wp:positionH>
                <wp:positionV relativeFrom="paragraph">
                  <wp:posOffset>189865</wp:posOffset>
                </wp:positionV>
                <wp:extent cx="4543425" cy="9525"/>
                <wp:effectExtent l="0" t="0" r="28575" b="28575"/>
                <wp:wrapNone/>
                <wp:docPr id="217794318" name="Straight Connector 217794318"/>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CCF646B" id="Straight Connector 217794318" o:spid="_x0000_s1026" style="position:absolute;z-index:251658244;visibility:visible;mso-wrap-style:square;mso-wrap-distance-left:9pt;mso-wrap-distance-top:0;mso-wrap-distance-right:9pt;mso-wrap-distance-bottom:0;mso-position-horizontal:center;mso-position-horizontal-relative:margin;mso-position-vertical:absolute;mso-position-vertical-relative:text" from="0,14.95pt" to="357.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" strokecolor="black [3200]" strokeweight=".5pt">
                <v:stroke joinstyle="miter"/>
                <w10:wrap anchorx="margin"/>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Address</w:t>
      </w:r>
    </w:p>
    <w:p w14:paraId="05885BE9" w14:textId="72FF13F5" w:rsidR="00D818C3" w:rsidRPr="00831444" w:rsidRDefault="00AB437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5" behindDoc="0" locked="0" layoutInCell="1" allowOverlap="1" wp14:anchorId="59CAC1ED" wp14:editId="253FD103">
                <wp:simplePos x="0" y="0"/>
                <wp:positionH relativeFrom="column">
                  <wp:posOffset>933450</wp:posOffset>
                </wp:positionH>
                <wp:positionV relativeFrom="paragraph">
                  <wp:posOffset>199390</wp:posOffset>
                </wp:positionV>
                <wp:extent cx="4543425" cy="9525"/>
                <wp:effectExtent l="0" t="0" r="28575" b="28575"/>
                <wp:wrapNone/>
                <wp:docPr id="1876996506" name="Straight Connector 1876996506"/>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7AF1DEAE" id="Straight Connector 1876996506"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3.5pt,15.7pt" to="431.2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" strokecolor="black [3200]" strokeweight=".5pt">
                <v:stroke joinstyle="miter"/>
              </v:line>
            </w:pict>
          </mc:Fallback>
        </mc:AlternateContent>
      </w:r>
      <w:r w:rsidR="00831444" w:rsidRPr="00831444">
        <w:rPr>
          <w:rFonts w:ascii="Lato" w:eastAsia="Times New Roman" w:hAnsi="Lato" w:cs="Times New Roman"/>
          <w:i/>
          <w:iCs/>
          <w:color w:val="052D39"/>
          <w:kern w:val="0"/>
          <w:sz w:val="21"/>
          <w:szCs w:val="21"/>
          <w:u w:val="single"/>
          <w:lang w:val="en-US" w:eastAsia="fr-BE"/>
          <w14:ligatures w14:val="none"/>
        </w:rPr>
        <w:t>City, State, ZIP</w:t>
      </w:r>
      <w:r>
        <w:rPr>
          <w:rFonts w:ascii="Lato" w:eastAsia="Times New Roman" w:hAnsi="Lato" w:cs="Times New Roman"/>
          <w:i/>
          <w:iCs/>
          <w:color w:val="052D39"/>
          <w:kern w:val="0"/>
          <w:sz w:val="21"/>
          <w:szCs w:val="21"/>
          <w:u w:val="single"/>
          <w:lang w:val="en-US" w:eastAsia="fr-BE"/>
          <w14:ligatures w14:val="none"/>
        </w:rPr>
        <w:t xml:space="preserve"> </w:t>
      </w:r>
    </w:p>
    <w:p w14:paraId="5B3A9F2F"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72F9A7FC" w14:textId="7500133B" w:rsidR="00D818C3" w:rsidRPr="00D818C3" w:rsidRDefault="00605AD7"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Pr>
          <w:rFonts w:ascii="Poppins" w:eastAsia="Times New Roman" w:hAnsi="Poppins" w:cs="Poppins"/>
          <w:b/>
          <w:bCs/>
          <w:color w:val="052D39"/>
          <w:kern w:val="0"/>
          <w:sz w:val="32"/>
          <w:szCs w:val="32"/>
          <w:lang w:val="en-US" w:eastAsia="fr-BE"/>
          <w14:ligatures w14:val="none"/>
        </w:rPr>
        <w:t xml:space="preserve">Party B : </w:t>
      </w:r>
      <w:r w:rsidR="00CA577E">
        <w:rPr>
          <w:rFonts w:ascii="Poppins" w:eastAsia="Times New Roman" w:hAnsi="Poppins" w:cs="Poppins"/>
          <w:b/>
          <w:bCs/>
          <w:color w:val="052D39"/>
          <w:kern w:val="0"/>
          <w:sz w:val="32"/>
          <w:szCs w:val="32"/>
          <w:lang w:val="en-US" w:eastAsia="fr-BE"/>
          <w14:ligatures w14:val="none"/>
        </w:rPr>
        <w:t>COPLASIMON</w:t>
      </w:r>
      <w:r w:rsidR="002B787F">
        <w:rPr>
          <w:rFonts w:ascii="Poppins" w:eastAsia="Times New Roman" w:hAnsi="Poppins" w:cs="Poppins"/>
          <w:b/>
          <w:bCs/>
          <w:color w:val="052D39"/>
          <w:kern w:val="0"/>
          <w:sz w:val="32"/>
          <w:szCs w:val="32"/>
          <w:lang w:val="en-US" w:eastAsia="fr-BE"/>
          <w14:ligatures w14:val="none"/>
        </w:rPr>
        <w:t xml:space="preserve"> </w:t>
      </w:r>
      <w:r w:rsidR="00252774">
        <w:rPr>
          <w:rFonts w:ascii="Poppins" w:eastAsia="Times New Roman" w:hAnsi="Poppins" w:cs="Poppins"/>
          <w:b/>
          <w:bCs/>
          <w:color w:val="052D39"/>
          <w:kern w:val="0"/>
          <w:sz w:val="32"/>
          <w:szCs w:val="32"/>
          <w:lang w:val="en-US" w:eastAsia="fr-BE"/>
          <w14:ligatures w14:val="none"/>
        </w:rPr>
        <w:t>(represented by LuciSun)</w:t>
      </w:r>
    </w:p>
    <w:p w14:paraId="6EAE6D8C" w14:textId="069613B5"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 xml:space="preserve">Mr. </w:t>
      </w:r>
      <w:r w:rsidR="00831444" w:rsidRPr="000A2DA6">
        <w:rPr>
          <w:rFonts w:ascii="Lato" w:eastAsia="Times New Roman" w:hAnsi="Lato" w:cs="Times New Roman"/>
          <w:color w:val="052D39"/>
          <w:kern w:val="0"/>
          <w:sz w:val="21"/>
          <w:szCs w:val="21"/>
          <w:lang w:val="en-US" w:eastAsia="fr-BE"/>
          <w14:ligatures w14:val="none"/>
        </w:rPr>
        <w:t>Jonathan Leloux</w:t>
      </w:r>
    </w:p>
    <w:p w14:paraId="34AD8F91" w14:textId="542EFACA" w:rsidR="00D818C3" w:rsidRPr="000A2DA6" w:rsidRDefault="0027465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LuciSun</w:t>
      </w:r>
    </w:p>
    <w:p w14:paraId="0635D3EA" w14:textId="2E06016B" w:rsidR="00D42DAB" w:rsidRPr="000A2DA6" w:rsidRDefault="00D42DAB"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(+32) 468 08 37 38</w:t>
      </w:r>
    </w:p>
    <w:p w14:paraId="47DFABDE" w14:textId="37C0E423" w:rsidR="00D818C3" w:rsidRPr="000A2DA6" w:rsidRDefault="00BF2541"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0A2DA6">
        <w:rPr>
          <w:rFonts w:ascii="Lato" w:eastAsia="Times New Roman" w:hAnsi="Lato" w:cs="Times New Roman"/>
          <w:color w:val="052D39"/>
          <w:kern w:val="0"/>
          <w:sz w:val="21"/>
          <w:szCs w:val="21"/>
          <w:lang w:val="en-US" w:eastAsia="fr-BE"/>
          <w14:ligatures w14:val="none"/>
        </w:rPr>
        <w:t>contact@coplasimon.eu</w:t>
      </w:r>
    </w:p>
    <w:p w14:paraId="4EDB3CCE" w14:textId="77777777"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Rue Saint-Jean 29</w:t>
      </w:r>
      <w:r>
        <w:rPr>
          <w:rFonts w:ascii="Lato" w:eastAsia="Times New Roman" w:hAnsi="Lato" w:cs="Times New Roman"/>
          <w:color w:val="052D39"/>
          <w:kern w:val="0"/>
          <w:sz w:val="21"/>
          <w:szCs w:val="21"/>
          <w:lang w:eastAsia="fr-BE"/>
          <w14:ligatures w14:val="none"/>
        </w:rPr>
        <w:t>,</w:t>
      </w:r>
    </w:p>
    <w:p w14:paraId="7C45A00C" w14:textId="29545C48" w:rsid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r w:rsidRPr="0027465B">
        <w:rPr>
          <w:rFonts w:ascii="Lato" w:eastAsia="Times New Roman" w:hAnsi="Lato" w:cs="Times New Roman"/>
          <w:color w:val="052D39"/>
          <w:kern w:val="0"/>
          <w:sz w:val="21"/>
          <w:szCs w:val="21"/>
          <w:lang w:eastAsia="fr-BE"/>
          <w14:ligatures w14:val="none"/>
        </w:rPr>
        <w:t xml:space="preserve"> Villers-la-Ville</w:t>
      </w:r>
      <w:r>
        <w:rPr>
          <w:rFonts w:ascii="Lato" w:eastAsia="Times New Roman" w:hAnsi="Lato" w:cs="Times New Roman"/>
          <w:color w:val="052D39"/>
          <w:kern w:val="0"/>
          <w:sz w:val="21"/>
          <w:szCs w:val="21"/>
          <w:lang w:eastAsia="fr-BE"/>
          <w14:ligatures w14:val="none"/>
        </w:rPr>
        <w:t>, Belgium 1495</w:t>
      </w:r>
    </w:p>
    <w:p w14:paraId="08E8F903" w14:textId="77777777" w:rsidR="0027465B" w:rsidRPr="0027465B" w:rsidRDefault="0027465B" w:rsidP="00D818C3">
      <w:pPr>
        <w:spacing w:before="150" w:after="150" w:line="360" w:lineRule="atLeast"/>
        <w:rPr>
          <w:rFonts w:ascii="Lato" w:eastAsia="Times New Roman" w:hAnsi="Lato" w:cs="Times New Roman"/>
          <w:color w:val="052D39"/>
          <w:kern w:val="0"/>
          <w:sz w:val="21"/>
          <w:szCs w:val="21"/>
          <w:lang w:eastAsia="fr-BE"/>
          <w14:ligatures w14:val="none"/>
        </w:rPr>
      </w:pPr>
    </w:p>
    <w:p w14:paraId="5E0ABD16" w14:textId="77777777" w:rsidR="00D818C3" w:rsidRPr="000A2DA6"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0A2DA6">
        <w:rPr>
          <w:rFonts w:ascii="Poppins" w:eastAsia="Times New Roman" w:hAnsi="Poppins" w:cs="Poppins"/>
          <w:b/>
          <w:bCs/>
          <w:color w:val="5B5B5B"/>
          <w:kern w:val="0"/>
          <w:sz w:val="45"/>
          <w:szCs w:val="45"/>
          <w:lang w:val="en-US" w:eastAsia="fr-BE"/>
          <w14:ligatures w14:val="none"/>
        </w:rPr>
        <w:lastRenderedPageBreak/>
        <w:t>Purpose</w:t>
      </w:r>
    </w:p>
    <w:p w14:paraId="5D04E0AA" w14:textId="4899799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wish to </w:t>
      </w:r>
      <w:r w:rsidR="00D37ECD">
        <w:rPr>
          <w:rFonts w:ascii="Lato" w:eastAsia="Times New Roman" w:hAnsi="Lato" w:cs="Times New Roman"/>
          <w:color w:val="052D39"/>
          <w:kern w:val="0"/>
          <w:sz w:val="21"/>
          <w:szCs w:val="21"/>
          <w:lang w:val="en-US" w:eastAsia="fr-BE"/>
          <w14:ligatures w14:val="none"/>
        </w:rPr>
        <w:t xml:space="preserve">start a collaboration effort </w:t>
      </w:r>
      <w:r w:rsidRPr="00D818C3">
        <w:rPr>
          <w:rFonts w:ascii="Lato" w:eastAsia="Times New Roman" w:hAnsi="Lato" w:cs="Times New Roman"/>
          <w:color w:val="052D39"/>
          <w:kern w:val="0"/>
          <w:sz w:val="21"/>
          <w:szCs w:val="21"/>
          <w:lang w:val="en-US" w:eastAsia="fr-BE"/>
          <w14:ligatures w14:val="none"/>
        </w:rPr>
        <w:t>to accomplish the following:</w:t>
      </w:r>
    </w:p>
    <w:p w14:paraId="1F2BB446" w14:textId="16F3AB81" w:rsidR="00D818C3" w:rsidRDefault="00605AD7"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party A will participate to the call</w:t>
      </w:r>
      <w:r w:rsidR="002B3C7F">
        <w:rPr>
          <w:rFonts w:ascii="Lato" w:eastAsia="Times New Roman" w:hAnsi="Lato" w:cs="Times New Roman"/>
          <w:color w:val="052D39"/>
          <w:kern w:val="0"/>
          <w:sz w:val="21"/>
          <w:szCs w:val="21"/>
          <w:lang w:val="en-US" w:eastAsia="fr-BE"/>
          <w14:ligatures w14:val="none"/>
        </w:rPr>
        <w:t>,</w:t>
      </w:r>
      <w:r w:rsidR="00F972A1">
        <w:rPr>
          <w:rFonts w:ascii="Lato" w:eastAsia="Times New Roman" w:hAnsi="Lato" w:cs="Times New Roman"/>
          <w:color w:val="052D39"/>
          <w:kern w:val="0"/>
          <w:sz w:val="21"/>
          <w:szCs w:val="21"/>
          <w:lang w:val="en-US" w:eastAsia="fr-BE"/>
          <w14:ligatures w14:val="none"/>
        </w:rPr>
        <w:t xml:space="preserve"> </w:t>
      </w:r>
      <w:r w:rsidR="00BB0019">
        <w:rPr>
          <w:rFonts w:ascii="Lato" w:eastAsia="Times New Roman" w:hAnsi="Lato" w:cs="Times New Roman"/>
          <w:color w:val="052D39"/>
          <w:kern w:val="0"/>
          <w:sz w:val="21"/>
          <w:szCs w:val="21"/>
          <w:lang w:val="en-US" w:eastAsia="fr-BE"/>
          <w14:ligatures w14:val="none"/>
        </w:rPr>
        <w:t>providing detailed information about the data to be shared</w:t>
      </w:r>
      <w:r w:rsidR="0093237C">
        <w:rPr>
          <w:rFonts w:ascii="Lato" w:eastAsia="Times New Roman" w:hAnsi="Lato" w:cs="Times New Roman"/>
          <w:color w:val="052D39"/>
          <w:kern w:val="0"/>
          <w:sz w:val="21"/>
          <w:szCs w:val="21"/>
          <w:lang w:val="en-US" w:eastAsia="fr-BE"/>
          <w14:ligatures w14:val="none"/>
        </w:rPr>
        <w:t xml:space="preserve"> in the context of the collaboration promoted by this call</w:t>
      </w:r>
      <w:r w:rsidR="00F972A1">
        <w:rPr>
          <w:rFonts w:ascii="Lato" w:eastAsia="Times New Roman" w:hAnsi="Lato" w:cs="Times New Roman"/>
          <w:color w:val="052D39"/>
          <w:kern w:val="0"/>
          <w:sz w:val="21"/>
          <w:szCs w:val="21"/>
          <w:lang w:val="en-US" w:eastAsia="fr-BE"/>
          <w14:ligatures w14:val="none"/>
        </w:rPr>
        <w:t>.</w:t>
      </w:r>
    </w:p>
    <w:p w14:paraId="0148D9F5" w14:textId="1E95EDC6" w:rsidR="00F972A1" w:rsidRDefault="00F972A1"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After the application, the data will be reviewed by the authorized partners (listed in the call) and</w:t>
      </w:r>
      <w:r w:rsidR="000A1EE3">
        <w:rPr>
          <w:rFonts w:ascii="Lato" w:eastAsia="Times New Roman" w:hAnsi="Lato" w:cs="Times New Roman"/>
          <w:color w:val="052D39"/>
          <w:kern w:val="0"/>
          <w:sz w:val="21"/>
          <w:szCs w:val="21"/>
          <w:lang w:val="en-US" w:eastAsia="fr-BE"/>
          <w14:ligatures w14:val="none"/>
        </w:rPr>
        <w:t>, if interested, the collaboration will start.</w:t>
      </w:r>
    </w:p>
    <w:p w14:paraId="4BA3EFEF" w14:textId="0835B854"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data will be quality checked and tested on the newly implemented models within the Serendi-PV project.</w:t>
      </w:r>
    </w:p>
    <w:p w14:paraId="1A151E3A" w14:textId="4BBD39FE" w:rsidR="000A1EE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The results</w:t>
      </w:r>
      <w:r w:rsidR="00E7393F">
        <w:rPr>
          <w:rFonts w:ascii="Lato" w:eastAsia="Times New Roman" w:hAnsi="Lato" w:cs="Times New Roman"/>
          <w:color w:val="052D39"/>
          <w:kern w:val="0"/>
          <w:sz w:val="21"/>
          <w:szCs w:val="21"/>
          <w:lang w:val="en-US" w:eastAsia="fr-BE"/>
          <w14:ligatures w14:val="none"/>
        </w:rPr>
        <w:t xml:space="preserve">, when applicable and if </w:t>
      </w:r>
      <w:r w:rsidR="00AA2AAA">
        <w:rPr>
          <w:rFonts w:ascii="Lato" w:eastAsia="Times New Roman" w:hAnsi="Lato" w:cs="Times New Roman"/>
          <w:color w:val="052D39"/>
          <w:kern w:val="0"/>
          <w:sz w:val="21"/>
          <w:szCs w:val="21"/>
          <w:lang w:val="en-US" w:eastAsia="fr-BE"/>
          <w14:ligatures w14:val="none"/>
        </w:rPr>
        <w:t>an agreement is achieved,</w:t>
      </w:r>
      <w:r>
        <w:rPr>
          <w:rFonts w:ascii="Lato" w:eastAsia="Times New Roman" w:hAnsi="Lato" w:cs="Times New Roman"/>
          <w:color w:val="052D39"/>
          <w:kern w:val="0"/>
          <w:sz w:val="21"/>
          <w:szCs w:val="21"/>
          <w:lang w:val="en-US" w:eastAsia="fr-BE"/>
          <w14:ligatures w14:val="none"/>
        </w:rPr>
        <w:t xml:space="preserve"> will be shared in an anonymized form on the webpage COPLASIMON.</w:t>
      </w:r>
    </w:p>
    <w:p w14:paraId="2222E6F8" w14:textId="77777777" w:rsidR="000A1EE3" w:rsidRPr="00D818C3" w:rsidRDefault="000A1EE3"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6AAFA51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w:t>
      </w:r>
    </w:p>
    <w:p w14:paraId="6F5D3E04" w14:textId="77777777"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Authority and Representation</w:t>
      </w:r>
    </w:p>
    <w:p w14:paraId="67211769"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Joint Decisions</w:t>
      </w:r>
    </w:p>
    <w:p w14:paraId="58380483" w14:textId="77777777" w:rsidR="00297428"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and all significant decisions regarding this collaboration agreement require approval by all involved parties.</w:t>
      </w:r>
    </w:p>
    <w:p w14:paraId="7B8C1000" w14:textId="5BAE9FF9" w:rsidR="00D818C3" w:rsidRPr="00D818C3" w:rsidRDefault="00297428"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A non-disclosure agreement </w:t>
      </w:r>
      <w:r w:rsidR="00AA2AAA">
        <w:rPr>
          <w:rFonts w:ascii="Lato" w:eastAsia="Times New Roman" w:hAnsi="Lato" w:cs="Times New Roman"/>
          <w:color w:val="052D39"/>
          <w:kern w:val="0"/>
          <w:sz w:val="21"/>
          <w:szCs w:val="21"/>
          <w:lang w:val="en-US" w:eastAsia="fr-BE"/>
          <w14:ligatures w14:val="none"/>
        </w:rPr>
        <w:t xml:space="preserve">(NDA) </w:t>
      </w:r>
      <w:r>
        <w:rPr>
          <w:rFonts w:ascii="Lato" w:eastAsia="Times New Roman" w:hAnsi="Lato" w:cs="Times New Roman"/>
          <w:color w:val="052D39"/>
          <w:kern w:val="0"/>
          <w:sz w:val="21"/>
          <w:szCs w:val="21"/>
          <w:lang w:val="en-US" w:eastAsia="fr-BE"/>
          <w14:ligatures w14:val="none"/>
        </w:rPr>
        <w:t>will be signed by both parties.</w:t>
      </w:r>
      <w:r w:rsidR="00D818C3" w:rsidRPr="00D818C3">
        <w:rPr>
          <w:rFonts w:ascii="Lato" w:eastAsia="Times New Roman" w:hAnsi="Lato" w:cs="Times New Roman"/>
          <w:color w:val="052D39"/>
          <w:kern w:val="0"/>
          <w:sz w:val="21"/>
          <w:szCs w:val="21"/>
          <w:lang w:val="en-US" w:eastAsia="fr-BE"/>
          <w14:ligatures w14:val="none"/>
        </w:rPr>
        <w:br/>
        <w:t xml:space="preserve">Decisions will include, but </w:t>
      </w:r>
      <w:r w:rsidR="00AA2AAA">
        <w:rPr>
          <w:rFonts w:ascii="Lato" w:eastAsia="Times New Roman" w:hAnsi="Lato" w:cs="Times New Roman"/>
          <w:color w:val="052D39"/>
          <w:kern w:val="0"/>
          <w:sz w:val="21"/>
          <w:szCs w:val="21"/>
          <w:lang w:val="en-US" w:eastAsia="fr-BE"/>
          <w14:ligatures w14:val="none"/>
        </w:rPr>
        <w:t xml:space="preserve">will </w:t>
      </w:r>
      <w:r w:rsidR="00D818C3" w:rsidRPr="00D818C3">
        <w:rPr>
          <w:rFonts w:ascii="Lato" w:eastAsia="Times New Roman" w:hAnsi="Lato" w:cs="Times New Roman"/>
          <w:color w:val="052D39"/>
          <w:kern w:val="0"/>
          <w:sz w:val="21"/>
          <w:szCs w:val="21"/>
          <w:lang w:val="en-US" w:eastAsia="fr-BE"/>
          <w14:ligatures w14:val="none"/>
        </w:rPr>
        <w:t>not be limited</w:t>
      </w:r>
      <w:r w:rsidR="00AA2AAA">
        <w:rPr>
          <w:rFonts w:ascii="Lato" w:eastAsia="Times New Roman" w:hAnsi="Lato" w:cs="Times New Roman"/>
          <w:color w:val="052D39"/>
          <w:kern w:val="0"/>
          <w:sz w:val="21"/>
          <w:szCs w:val="21"/>
          <w:lang w:val="en-US" w:eastAsia="fr-BE"/>
          <w14:ligatures w14:val="none"/>
        </w:rPr>
        <w:t>,</w:t>
      </w:r>
      <w:r w:rsidR="00D818C3" w:rsidRPr="00D818C3">
        <w:rPr>
          <w:rFonts w:ascii="Lato" w:eastAsia="Times New Roman" w:hAnsi="Lato" w:cs="Times New Roman"/>
          <w:color w:val="052D39"/>
          <w:kern w:val="0"/>
          <w:sz w:val="21"/>
          <w:szCs w:val="21"/>
          <w:lang w:val="en-US" w:eastAsia="fr-BE"/>
          <w14:ligatures w14:val="none"/>
        </w:rPr>
        <w:t xml:space="preserve"> </w:t>
      </w:r>
      <w:r w:rsidR="0093379E" w:rsidRPr="00D818C3">
        <w:rPr>
          <w:rFonts w:ascii="Lato" w:eastAsia="Times New Roman" w:hAnsi="Lato" w:cs="Times New Roman"/>
          <w:color w:val="052D39"/>
          <w:kern w:val="0"/>
          <w:sz w:val="21"/>
          <w:szCs w:val="21"/>
          <w:lang w:val="en-US" w:eastAsia="fr-BE"/>
          <w14:ligatures w14:val="none"/>
        </w:rPr>
        <w:t>to</w:t>
      </w:r>
      <w:r w:rsidR="00D818C3" w:rsidRPr="00D818C3">
        <w:rPr>
          <w:rFonts w:ascii="Lato" w:eastAsia="Times New Roman" w:hAnsi="Lato" w:cs="Times New Roman"/>
          <w:color w:val="052D39"/>
          <w:kern w:val="0"/>
          <w:sz w:val="21"/>
          <w:szCs w:val="21"/>
          <w:lang w:val="en-US" w:eastAsia="fr-BE"/>
          <w14:ligatures w14:val="none"/>
        </w:rPr>
        <w:t xml:space="preserve"> any and all decisions in regards to</w:t>
      </w:r>
      <w:r w:rsidR="00D818C3" w:rsidRPr="00D818C3">
        <w:rPr>
          <w:rFonts w:ascii="Lato" w:eastAsia="Times New Roman" w:hAnsi="Lato" w:cs="Times New Roman"/>
          <w:color w:val="052D39"/>
          <w:kern w:val="0"/>
          <w:sz w:val="21"/>
          <w:szCs w:val="21"/>
          <w:lang w:val="en-US" w:eastAsia="fr-BE"/>
          <w14:ligatures w14:val="none"/>
        </w:rPr>
        <w:br/>
        <w:t>service eligibility, service nature</w:t>
      </w:r>
      <w:r w:rsidR="005E2C7E">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related to the above listed objectives.</w:t>
      </w:r>
    </w:p>
    <w:p w14:paraId="474ECFAD"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Primary Representatives</w:t>
      </w:r>
    </w:p>
    <w:p w14:paraId="35820D78"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each nominate a primary representative to act on their behalf in all matters related to this collaboration agreement.</w:t>
      </w:r>
    </w:p>
    <w:p w14:paraId="594B847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Chosen primary representatives shall be vested with the full ability to make decisions on behalf of their respective employers.</w:t>
      </w:r>
    </w:p>
    <w:p w14:paraId="4125BB32"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It is mutually understood that the Parties shall make every effort to ensure that all involved parties are fully aware of any pertinent facts related to the above listed objectives for the duration of this collaboration agreement.</w:t>
      </w:r>
    </w:p>
    <w:p w14:paraId="5F8B5191"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lastRenderedPageBreak/>
        <w:t>Chosen primary representatives shall be responsible for keeping their respective employers abreast of any developments related to this collaboration agreement.</w:t>
      </w:r>
    </w:p>
    <w:p w14:paraId="7EC510CC" w14:textId="265DF4B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following individuals have been appointed as chosen primary representatives for their respective employers:</w:t>
      </w:r>
    </w:p>
    <w:p w14:paraId="50848DB6" w14:textId="0455C201" w:rsidR="00D549EF" w:rsidRPr="00D549EF"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6" behindDoc="0" locked="0" layoutInCell="1" allowOverlap="1" wp14:anchorId="5B853ACA" wp14:editId="0482E3A8">
                <wp:simplePos x="0" y="0"/>
                <wp:positionH relativeFrom="column">
                  <wp:posOffset>1266825</wp:posOffset>
                </wp:positionH>
                <wp:positionV relativeFrom="paragraph">
                  <wp:posOffset>190500</wp:posOffset>
                </wp:positionV>
                <wp:extent cx="3438525" cy="19050"/>
                <wp:effectExtent l="0" t="0" r="28575" b="19050"/>
                <wp:wrapNone/>
                <wp:docPr id="1707778243" name="Straight Connector 1707778243"/>
                <wp:cNvGraphicFramePr/>
                <a:graphic xmlns:a="http://schemas.openxmlformats.org/drawingml/2006/main">
                  <a:graphicData uri="http://schemas.microsoft.com/office/word/2010/wordprocessingShape">
                    <wps:wsp>
                      <wps:cNvCnPr/>
                      <wps:spPr>
                        <a:xfrm flipV="1">
                          <a:off x="0" y="0"/>
                          <a:ext cx="3438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3159C57" id="Straight Connector 1707778243" o:spid="_x0000_s1026" style="position:absolute;flip:y;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15pt" to="37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" strokecolor="black [3200]" strokeweight=".5pt">
                <v:stroke joinstyle="miter"/>
              </v:line>
            </w:pict>
          </mc:Fallback>
        </mc:AlternateContent>
      </w:r>
      <w:r w:rsidR="00D549EF" w:rsidRPr="00D549EF">
        <w:rPr>
          <w:rFonts w:ascii="Lato" w:eastAsia="Times New Roman" w:hAnsi="Lato" w:cs="Times New Roman"/>
          <w:i/>
          <w:iCs/>
          <w:color w:val="052D39"/>
          <w:kern w:val="0"/>
          <w:sz w:val="21"/>
          <w:szCs w:val="21"/>
          <w:u w:val="single"/>
          <w:lang w:val="en-US" w:eastAsia="fr-BE"/>
          <w14:ligatures w14:val="none"/>
        </w:rPr>
        <w:t xml:space="preserve">Responsible name : </w:t>
      </w:r>
      <w:r>
        <w:rPr>
          <w:rFonts w:ascii="Lato" w:eastAsia="Times New Roman" w:hAnsi="Lato" w:cs="Times New Roman"/>
          <w:i/>
          <w:iCs/>
          <w:color w:val="052D39"/>
          <w:kern w:val="0"/>
          <w:sz w:val="21"/>
          <w:szCs w:val="21"/>
          <w:u w:val="single"/>
          <w:lang w:val="en-US" w:eastAsia="fr-BE"/>
          <w14:ligatures w14:val="none"/>
        </w:rPr>
        <w:t xml:space="preserve"> </w:t>
      </w:r>
    </w:p>
    <w:p w14:paraId="69225C3E" w14:textId="5EA8947F" w:rsidR="00D818C3" w:rsidRPr="00D818C3" w:rsidRDefault="00394473"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Jonathan Leloux</w:t>
      </w:r>
      <w:r w:rsidR="00D549EF">
        <w:rPr>
          <w:rFonts w:ascii="Lato" w:eastAsia="Times New Roman" w:hAnsi="Lato" w:cs="Times New Roman"/>
          <w:color w:val="052D39"/>
          <w:kern w:val="0"/>
          <w:sz w:val="21"/>
          <w:szCs w:val="21"/>
          <w:lang w:val="en-US" w:eastAsia="fr-BE"/>
          <w14:ligatures w14:val="none"/>
        </w:rPr>
        <w:t xml:space="preserve"> :</w:t>
      </w:r>
      <w:r w:rsidR="00D818C3" w:rsidRPr="00D818C3">
        <w:rPr>
          <w:rFonts w:ascii="Lato" w:eastAsia="Times New Roman" w:hAnsi="Lato" w:cs="Times New Roman"/>
          <w:color w:val="052D39"/>
          <w:kern w:val="0"/>
          <w:sz w:val="21"/>
          <w:szCs w:val="21"/>
          <w:lang w:val="en-US" w:eastAsia="fr-BE"/>
          <w14:ligatures w14:val="none"/>
        </w:rPr>
        <w:t xml:space="preserve"> </w:t>
      </w:r>
      <w:r>
        <w:rPr>
          <w:rFonts w:ascii="Lato" w:eastAsia="Times New Roman" w:hAnsi="Lato" w:cs="Times New Roman"/>
          <w:color w:val="052D39"/>
          <w:kern w:val="0"/>
          <w:sz w:val="21"/>
          <w:szCs w:val="21"/>
          <w:lang w:val="en-US" w:eastAsia="fr-BE"/>
          <w14:ligatures w14:val="none"/>
        </w:rPr>
        <w:t>LuciSun</w:t>
      </w:r>
    </w:p>
    <w:p w14:paraId="6639935C"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Staffing</w:t>
      </w:r>
    </w:p>
    <w:p w14:paraId="49D70C49" w14:textId="35453DD1"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The Parties shall equally share any staffing responsibilities related to this collaboration agreement. This includes providing personnel resources to obtain additional personnel for the purpose of achieving the above listed objectives.</w:t>
      </w:r>
    </w:p>
    <w:p w14:paraId="59FF1A85"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Funding</w:t>
      </w:r>
    </w:p>
    <w:p w14:paraId="52DB5B5C" w14:textId="1F46141C" w:rsidR="00D818C3" w:rsidRPr="00D818C3" w:rsidRDefault="00B06136" w:rsidP="00D818C3">
      <w:pPr>
        <w:spacing w:before="150" w:after="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No funding is established for this collaboration.</w:t>
      </w:r>
    </w:p>
    <w:p w14:paraId="444CB782"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Profits and Proceeds</w:t>
      </w:r>
    </w:p>
    <w:p w14:paraId="0F07FD1B" w14:textId="07F11A51" w:rsidR="00D818C3" w:rsidRPr="00D818C3" w:rsidRDefault="00B06136" w:rsidP="00B06136">
      <w:pPr>
        <w:spacing w:before="100" w:beforeAutospacing="1" w:after="100" w:afterAutospacing="1"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color w:val="052D39"/>
          <w:kern w:val="0"/>
          <w:sz w:val="21"/>
          <w:szCs w:val="21"/>
          <w:lang w:val="en-US" w:eastAsia="fr-BE"/>
          <w14:ligatures w14:val="none"/>
        </w:rPr>
        <w:t xml:space="preserve">No </w:t>
      </w:r>
      <w:r w:rsidR="00E321C9">
        <w:rPr>
          <w:rFonts w:ascii="Lato" w:eastAsia="Times New Roman" w:hAnsi="Lato" w:cs="Times New Roman"/>
          <w:color w:val="052D39"/>
          <w:kern w:val="0"/>
          <w:sz w:val="21"/>
          <w:szCs w:val="21"/>
          <w:lang w:val="en-US" w:eastAsia="fr-BE"/>
          <w14:ligatures w14:val="none"/>
        </w:rPr>
        <w:t xml:space="preserve">financial </w:t>
      </w:r>
      <w:r>
        <w:rPr>
          <w:rFonts w:ascii="Lato" w:eastAsia="Times New Roman" w:hAnsi="Lato" w:cs="Times New Roman"/>
          <w:color w:val="052D39"/>
          <w:kern w:val="0"/>
          <w:sz w:val="21"/>
          <w:szCs w:val="21"/>
          <w:lang w:val="en-US" w:eastAsia="fr-BE"/>
          <w14:ligatures w14:val="none"/>
        </w:rPr>
        <w:t>profits are expected for this collaboration.</w:t>
      </w:r>
    </w:p>
    <w:p w14:paraId="4085B03A"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Additional Parties</w:t>
      </w:r>
    </w:p>
    <w:p w14:paraId="63C67C7B"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No additional partners or subcontractors shall be hired or procured without prior written approval from both parties.</w:t>
      </w:r>
    </w:p>
    <w:p w14:paraId="0206C286"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Insurance</w:t>
      </w:r>
    </w:p>
    <w:p w14:paraId="58613E68" w14:textId="3D7672F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The Parties agree to maintain insurance adequate to protect their respective </w:t>
      </w:r>
      <w:r w:rsidR="00B06136">
        <w:rPr>
          <w:rFonts w:ascii="Lato" w:eastAsia="Times New Roman" w:hAnsi="Lato" w:cs="Times New Roman"/>
          <w:color w:val="052D39"/>
          <w:kern w:val="0"/>
          <w:sz w:val="21"/>
          <w:szCs w:val="21"/>
          <w:lang w:val="en-US" w:eastAsia="fr-BE"/>
          <w14:ligatures w14:val="none"/>
        </w:rPr>
        <w:t>data and information</w:t>
      </w:r>
      <w:r w:rsidRPr="00D818C3">
        <w:rPr>
          <w:rFonts w:ascii="Lato" w:eastAsia="Times New Roman" w:hAnsi="Lato" w:cs="Times New Roman"/>
          <w:color w:val="052D39"/>
          <w:kern w:val="0"/>
          <w:sz w:val="21"/>
          <w:szCs w:val="21"/>
          <w:lang w:val="en-US" w:eastAsia="fr-BE"/>
          <w14:ligatures w14:val="none"/>
        </w:rPr>
        <w:t>.</w:t>
      </w:r>
    </w:p>
    <w:p w14:paraId="22206EC1"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Termination</w:t>
      </w:r>
    </w:p>
    <w:p w14:paraId="5145948A" w14:textId="6C3B458C"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Each participating collaborator will hold the option to revoke this agreement upon written notice no late than </w:t>
      </w:r>
      <w:r w:rsidR="00E321C9">
        <w:rPr>
          <w:rFonts w:ascii="Lato" w:eastAsia="Times New Roman" w:hAnsi="Lato" w:cs="Times New Roman"/>
          <w:color w:val="052D39"/>
          <w:kern w:val="0"/>
          <w:sz w:val="21"/>
          <w:szCs w:val="21"/>
          <w:lang w:val="en-US" w:eastAsia="fr-BE"/>
          <w14:ligatures w14:val="none"/>
        </w:rPr>
        <w:t>1 month</w:t>
      </w:r>
      <w:r w:rsidRPr="00D818C3">
        <w:rPr>
          <w:rFonts w:ascii="Lato" w:eastAsia="Times New Roman" w:hAnsi="Lato" w:cs="Times New Roman"/>
          <w:color w:val="052D39"/>
          <w:kern w:val="0"/>
          <w:sz w:val="21"/>
          <w:szCs w:val="21"/>
          <w:lang w:val="en-US" w:eastAsia="fr-BE"/>
          <w14:ligatures w14:val="none"/>
        </w:rPr>
        <w:t xml:space="preserve"> before termination date.</w:t>
      </w:r>
    </w:p>
    <w:p w14:paraId="75605556"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Any parties withdrawal from this agreement will terminate the agreement in its entirety including those made between other participating members.</w:t>
      </w:r>
    </w:p>
    <w:p w14:paraId="0BB6B0F7"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lastRenderedPageBreak/>
        <w:t>All remaining parties will have the opportunity to begin a new agreement upon termination of the current agreement.</w:t>
      </w:r>
    </w:p>
    <w:p w14:paraId="7AAFBCC8" w14:textId="77777777" w:rsidR="00D818C3" w:rsidRPr="00D818C3" w:rsidRDefault="00D818C3" w:rsidP="00D818C3">
      <w:pPr>
        <w:spacing w:before="300" w:after="150" w:line="240" w:lineRule="auto"/>
        <w:outlineLvl w:val="2"/>
        <w:rPr>
          <w:rFonts w:ascii="Poppins" w:eastAsia="Times New Roman" w:hAnsi="Poppins" w:cs="Poppins"/>
          <w:b/>
          <w:bCs/>
          <w:color w:val="052D39"/>
          <w:kern w:val="0"/>
          <w:sz w:val="32"/>
          <w:szCs w:val="32"/>
          <w:lang w:val="en-US" w:eastAsia="fr-BE"/>
          <w14:ligatures w14:val="none"/>
        </w:rPr>
      </w:pPr>
      <w:r w:rsidRPr="00D818C3">
        <w:rPr>
          <w:rFonts w:ascii="Poppins" w:eastAsia="Times New Roman" w:hAnsi="Poppins" w:cs="Poppins"/>
          <w:b/>
          <w:bCs/>
          <w:color w:val="052D39"/>
          <w:kern w:val="0"/>
          <w:sz w:val="32"/>
          <w:szCs w:val="32"/>
          <w:lang w:val="en-US" w:eastAsia="fr-BE"/>
          <w14:ligatures w14:val="none"/>
        </w:rPr>
        <w:t>Agreement Extension</w:t>
      </w:r>
    </w:p>
    <w:p w14:paraId="42EA48AE" w14:textId="3194E19A"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 xml:space="preserve">This contract may be amended only by written approval from all participating parties. </w:t>
      </w:r>
    </w:p>
    <w:p w14:paraId="630AD4DC" w14:textId="77777777" w:rsidR="00297428" w:rsidRDefault="00297428"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p>
    <w:p w14:paraId="30F31726" w14:textId="12E7D609" w:rsidR="00D818C3" w:rsidRPr="00D818C3" w:rsidRDefault="00D818C3" w:rsidP="00D818C3">
      <w:pPr>
        <w:spacing w:before="300" w:after="150" w:line="240" w:lineRule="auto"/>
        <w:outlineLvl w:val="1"/>
        <w:rPr>
          <w:rFonts w:ascii="Poppins" w:eastAsia="Times New Roman" w:hAnsi="Poppins" w:cs="Poppins"/>
          <w:b/>
          <w:bCs/>
          <w:color w:val="5B5B5B"/>
          <w:kern w:val="0"/>
          <w:sz w:val="45"/>
          <w:szCs w:val="45"/>
          <w:lang w:val="en-US" w:eastAsia="fr-BE"/>
          <w14:ligatures w14:val="none"/>
        </w:rPr>
      </w:pPr>
      <w:r w:rsidRPr="00D818C3">
        <w:rPr>
          <w:rFonts w:ascii="Poppins" w:eastAsia="Times New Roman" w:hAnsi="Poppins" w:cs="Poppins"/>
          <w:b/>
          <w:bCs/>
          <w:color w:val="5B5B5B"/>
          <w:kern w:val="0"/>
          <w:sz w:val="45"/>
          <w:szCs w:val="45"/>
          <w:lang w:val="en-US" w:eastAsia="fr-BE"/>
          <w14:ligatures w14:val="none"/>
        </w:rPr>
        <w:t>Acceptance</w:t>
      </w:r>
    </w:p>
    <w:p w14:paraId="78CBE1C5" w14:textId="77777777" w:rsidR="00D818C3" w:rsidRP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color w:val="052D39"/>
          <w:kern w:val="0"/>
          <w:sz w:val="21"/>
          <w:szCs w:val="21"/>
          <w:lang w:val="en-US" w:eastAsia="fr-BE"/>
          <w14:ligatures w14:val="none"/>
        </w:rPr>
        <w:t>Each collaborator has had the ability to read and accept all conditions and terms listed above, and indicates full acceptance and approval of this collaboration agreement by signing electronically below.</w:t>
      </w:r>
    </w:p>
    <w:p w14:paraId="40A14205" w14:textId="15DAD3EE" w:rsidR="00D818C3" w:rsidRDefault="00D818C3" w:rsidP="00D818C3">
      <w:pPr>
        <w:spacing w:before="150" w:after="150" w:line="360" w:lineRule="atLeast"/>
        <w:rPr>
          <w:rFonts w:ascii="Lato" w:eastAsia="Times New Roman" w:hAnsi="Lato" w:cs="Times New Roman"/>
          <w:color w:val="052D39"/>
          <w:kern w:val="0"/>
          <w:sz w:val="21"/>
          <w:szCs w:val="21"/>
          <w:lang w:val="en-US" w:eastAsia="fr-BE"/>
          <w14:ligatures w14:val="none"/>
        </w:rPr>
      </w:pPr>
      <w:r w:rsidRPr="00D818C3">
        <w:rPr>
          <w:rFonts w:ascii="Lato" w:eastAsia="Times New Roman" w:hAnsi="Lato" w:cs="Times New Roman"/>
          <w:b/>
          <w:bCs/>
          <w:color w:val="052D39"/>
          <w:kern w:val="0"/>
          <w:sz w:val="21"/>
          <w:szCs w:val="21"/>
          <w:lang w:val="en-US" w:eastAsia="fr-BE"/>
          <w14:ligatures w14:val="none"/>
        </w:rPr>
        <w:t>Signed By:</w:t>
      </w:r>
      <w:r w:rsidRPr="00D818C3">
        <w:rPr>
          <w:rFonts w:ascii="Lato" w:eastAsia="Times New Roman" w:hAnsi="Lato" w:cs="Times New Roman"/>
          <w:color w:val="052D39"/>
          <w:kern w:val="0"/>
          <w:sz w:val="21"/>
          <w:szCs w:val="21"/>
          <w:lang w:val="en-US" w:eastAsia="fr-BE"/>
          <w14:ligatures w14:val="none"/>
        </w:rPr>
        <w:br/>
      </w:r>
      <w:r w:rsidR="00F10460">
        <w:rPr>
          <w:rFonts w:ascii="Lato" w:eastAsia="Times New Roman" w:hAnsi="Lato" w:cs="Times New Roman"/>
          <w:color w:val="052D39"/>
          <w:kern w:val="0"/>
          <w:sz w:val="21"/>
          <w:szCs w:val="21"/>
          <w:lang w:val="en-US" w:eastAsia="fr-BE"/>
          <w14:ligatures w14:val="none"/>
        </w:rPr>
        <w:t>Jonathan Leloux, LuciSun</w:t>
      </w:r>
    </w:p>
    <w:p w14:paraId="2F239C70"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07EDB271" w14:textId="77777777" w:rsidR="00F10460"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502F59F1" w14:textId="77777777" w:rsidR="00F10460" w:rsidRPr="00D818C3" w:rsidRDefault="00F10460" w:rsidP="00D818C3">
      <w:pPr>
        <w:spacing w:before="150" w:after="150" w:line="360" w:lineRule="atLeast"/>
        <w:rPr>
          <w:rFonts w:ascii="Lato" w:eastAsia="Times New Roman" w:hAnsi="Lato" w:cs="Times New Roman"/>
          <w:color w:val="052D39"/>
          <w:kern w:val="0"/>
          <w:sz w:val="21"/>
          <w:szCs w:val="21"/>
          <w:lang w:val="en-US" w:eastAsia="fr-BE"/>
          <w14:ligatures w14:val="none"/>
        </w:rPr>
      </w:pPr>
    </w:p>
    <w:p w14:paraId="21BCF98C" w14:textId="77777777" w:rsidR="00DC10ED" w:rsidRDefault="00D818C3"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r w:rsidRPr="00F10460">
        <w:rPr>
          <w:rFonts w:ascii="Lato" w:eastAsia="Times New Roman" w:hAnsi="Lato" w:cs="Times New Roman"/>
          <w:b/>
          <w:bCs/>
          <w:i/>
          <w:iCs/>
          <w:color w:val="052D39"/>
          <w:kern w:val="0"/>
          <w:sz w:val="21"/>
          <w:szCs w:val="21"/>
          <w:lang w:val="en-US" w:eastAsia="fr-BE"/>
          <w14:ligatures w14:val="none"/>
        </w:rPr>
        <w:t>Signed By:</w:t>
      </w:r>
    </w:p>
    <w:p w14:paraId="34EDA478" w14:textId="77777777" w:rsidR="00DC10ED" w:rsidRDefault="00DC10ED" w:rsidP="00D818C3">
      <w:pPr>
        <w:spacing w:before="150" w:after="150" w:line="360" w:lineRule="atLeast"/>
        <w:rPr>
          <w:rFonts w:ascii="Lato" w:eastAsia="Times New Roman" w:hAnsi="Lato" w:cs="Times New Roman"/>
          <w:b/>
          <w:bCs/>
          <w:i/>
          <w:iCs/>
          <w:color w:val="052D39"/>
          <w:kern w:val="0"/>
          <w:sz w:val="21"/>
          <w:szCs w:val="21"/>
          <w:lang w:val="en-US" w:eastAsia="fr-BE"/>
          <w14:ligatures w14:val="none"/>
        </w:rPr>
      </w:pPr>
    </w:p>
    <w:p w14:paraId="056E929C" w14:textId="69BE25CE" w:rsidR="00D818C3" w:rsidRDefault="00DC10ED"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7" behindDoc="0" locked="0" layoutInCell="1" allowOverlap="1" wp14:anchorId="3EBD47A6" wp14:editId="7E726FC9">
                <wp:simplePos x="0" y="0"/>
                <wp:positionH relativeFrom="column">
                  <wp:posOffset>0</wp:posOffset>
                </wp:positionH>
                <wp:positionV relativeFrom="paragraph">
                  <wp:posOffset>0</wp:posOffset>
                </wp:positionV>
                <wp:extent cx="4543425" cy="9525"/>
                <wp:effectExtent l="0" t="0" r="28575" b="28575"/>
                <wp:wrapNone/>
                <wp:docPr id="1532027715" name="Straight Connector 1532027715"/>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1E98BE7" id="Straight Connector 1532027715"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 to="35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" strokecolor="black [3200]" strokeweight=".5pt">
                <v:stroke joinstyle="miter"/>
              </v:line>
            </w:pict>
          </mc:Fallback>
        </mc:AlternateContent>
      </w:r>
      <w:r w:rsidR="00D818C3" w:rsidRPr="00F10460">
        <w:rPr>
          <w:rFonts w:ascii="Lato" w:eastAsia="Times New Roman" w:hAnsi="Lato" w:cs="Times New Roman"/>
          <w:i/>
          <w:iCs/>
          <w:color w:val="052D39"/>
          <w:kern w:val="0"/>
          <w:sz w:val="21"/>
          <w:szCs w:val="21"/>
          <w:u w:val="single"/>
          <w:lang w:val="en-US" w:eastAsia="fr-BE"/>
          <w14:ligatures w14:val="none"/>
        </w:rPr>
        <w:br/>
      </w:r>
      <w:r w:rsidR="00F10460" w:rsidRPr="00F10460">
        <w:rPr>
          <w:rFonts w:ascii="Lato" w:eastAsia="Times New Roman" w:hAnsi="Lato" w:cs="Times New Roman"/>
          <w:i/>
          <w:iCs/>
          <w:color w:val="052D39"/>
          <w:kern w:val="0"/>
          <w:sz w:val="21"/>
          <w:szCs w:val="21"/>
          <w:u w:val="single"/>
          <w:lang w:val="en-US" w:eastAsia="fr-BE"/>
          <w14:ligatures w14:val="none"/>
        </w:rPr>
        <w:t>Responsible Name</w:t>
      </w:r>
    </w:p>
    <w:p w14:paraId="63516B70" w14:textId="77777777" w:rsidR="00F10460" w:rsidRPr="00F10460" w:rsidRDefault="00F10460" w:rsidP="00D818C3">
      <w:pPr>
        <w:spacing w:before="150" w:after="150" w:line="360" w:lineRule="atLeast"/>
        <w:rPr>
          <w:rFonts w:ascii="Lato" w:eastAsia="Times New Roman" w:hAnsi="Lato" w:cs="Times New Roman"/>
          <w:i/>
          <w:iCs/>
          <w:color w:val="052D39"/>
          <w:kern w:val="0"/>
          <w:sz w:val="21"/>
          <w:szCs w:val="21"/>
          <w:u w:val="single"/>
          <w:lang w:val="en-US" w:eastAsia="fr-BE"/>
          <w14:ligatures w14:val="none"/>
        </w:rPr>
      </w:pPr>
    </w:p>
    <w:p w14:paraId="7DFB2783" w14:textId="49B2B322" w:rsidR="00D818C3" w:rsidRPr="00F10460" w:rsidRDefault="00DC10ED" w:rsidP="00D818C3">
      <w:pPr>
        <w:spacing w:before="150" w:line="360" w:lineRule="atLeast"/>
        <w:rPr>
          <w:rFonts w:ascii="Lato" w:eastAsia="Times New Roman" w:hAnsi="Lato" w:cs="Times New Roman"/>
          <w:color w:val="052D39"/>
          <w:kern w:val="0"/>
          <w:sz w:val="21"/>
          <w:szCs w:val="21"/>
          <w:lang w:val="en-US" w:eastAsia="fr-BE"/>
          <w14:ligatures w14:val="none"/>
        </w:rPr>
      </w:pPr>
      <w:r>
        <w:rPr>
          <w:rFonts w:ascii="Lato" w:eastAsia="Times New Roman" w:hAnsi="Lato" w:cs="Times New Roman"/>
          <w:i/>
          <w:iCs/>
          <w:noProof/>
          <w:color w:val="052D39"/>
          <w:kern w:val="0"/>
          <w:sz w:val="21"/>
          <w:szCs w:val="21"/>
          <w:u w:val="single"/>
          <w:lang w:val="en-US" w:eastAsia="fr-BE"/>
        </w:rPr>
        <mc:AlternateContent>
          <mc:Choice Requires="wps">
            <w:drawing>
              <wp:anchor distT="0" distB="0" distL="114300" distR="114300" simplePos="0" relativeHeight="251658248" behindDoc="0" locked="0" layoutInCell="1" allowOverlap="1" wp14:anchorId="0E6EA292" wp14:editId="6E6D1F71">
                <wp:simplePos x="0" y="0"/>
                <wp:positionH relativeFrom="column">
                  <wp:posOffset>523875</wp:posOffset>
                </wp:positionH>
                <wp:positionV relativeFrom="paragraph">
                  <wp:posOffset>190500</wp:posOffset>
                </wp:positionV>
                <wp:extent cx="4543425" cy="9525"/>
                <wp:effectExtent l="0" t="0" r="28575" b="28575"/>
                <wp:wrapNone/>
                <wp:docPr id="1156994681" name="Straight Connector 1156994681"/>
                <wp:cNvGraphicFramePr/>
                <a:graphic xmlns:a="http://schemas.openxmlformats.org/drawingml/2006/main">
                  <a:graphicData uri="http://schemas.microsoft.com/office/word/2010/wordprocessingShape">
                    <wps:wsp>
                      <wps:cNvCnPr/>
                      <wps:spPr>
                        <a:xfrm>
                          <a:off x="0" y="0"/>
                          <a:ext cx="4543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917C60C" id="Straight Connector 1156994681"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41.25pt,15pt" to="399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" strokecolor="black [3200]" strokeweight=".5pt">
                <v:stroke joinstyle="miter"/>
              </v:line>
            </w:pict>
          </mc:Fallback>
        </mc:AlternateContent>
      </w:r>
      <w:r w:rsidR="00D818C3" w:rsidRPr="00F10460">
        <w:rPr>
          <w:rFonts w:ascii="Lato" w:eastAsia="Times New Roman" w:hAnsi="Lato" w:cs="Times New Roman"/>
          <w:b/>
          <w:bCs/>
          <w:color w:val="052D39"/>
          <w:kern w:val="0"/>
          <w:sz w:val="21"/>
          <w:szCs w:val="21"/>
          <w:lang w:val="en-US" w:eastAsia="fr-BE"/>
          <w14:ligatures w14:val="none"/>
        </w:rPr>
        <w:t>Date:</w:t>
      </w:r>
      <w:r w:rsidR="00D818C3" w:rsidRPr="00F10460">
        <w:rPr>
          <w:rFonts w:ascii="Lato" w:eastAsia="Times New Roman" w:hAnsi="Lato" w:cs="Times New Roman"/>
          <w:color w:val="052D39"/>
          <w:kern w:val="0"/>
          <w:sz w:val="21"/>
          <w:szCs w:val="21"/>
          <w:lang w:val="en-US" w:eastAsia="fr-BE"/>
          <w14:ligatures w14:val="none"/>
        </w:rPr>
        <w:t> </w:t>
      </w:r>
      <w:r>
        <w:rPr>
          <w:rFonts w:ascii="Lato" w:eastAsia="Times New Roman" w:hAnsi="Lato" w:cs="Times New Roman"/>
          <w:color w:val="052D39"/>
          <w:kern w:val="0"/>
          <w:sz w:val="21"/>
          <w:szCs w:val="21"/>
          <w:lang w:val="en-US" w:eastAsia="fr-BE"/>
          <w14:ligatures w14:val="none"/>
        </w:rPr>
        <w:t xml:space="preserve"> </w:t>
      </w:r>
    </w:p>
    <w:p w14:paraId="160D9283" w14:textId="77777777" w:rsidR="00D818C3" w:rsidRPr="00450FAA" w:rsidRDefault="00D818C3">
      <w:pPr>
        <w:rPr>
          <w:b/>
          <w:bCs/>
          <w:sz w:val="28"/>
          <w:szCs w:val="28"/>
          <w:lang w:val="en-US"/>
        </w:rPr>
      </w:pPr>
    </w:p>
    <w:sectPr w:rsidR="00D818C3" w:rsidRPr="00450FAA" w:rsidSect="006A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C41C1"/>
    <w:multiLevelType w:val="multilevel"/>
    <w:tmpl w:val="AEEC3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8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34"/>
    <w:rsid w:val="00001986"/>
    <w:rsid w:val="000623CD"/>
    <w:rsid w:val="000A1EE3"/>
    <w:rsid w:val="000A2DA6"/>
    <w:rsid w:val="001373D5"/>
    <w:rsid w:val="00187050"/>
    <w:rsid w:val="001C31A9"/>
    <w:rsid w:val="00252774"/>
    <w:rsid w:val="0027465B"/>
    <w:rsid w:val="00297428"/>
    <w:rsid w:val="002B3C7F"/>
    <w:rsid w:val="002B787F"/>
    <w:rsid w:val="002D65FB"/>
    <w:rsid w:val="00333D07"/>
    <w:rsid w:val="003356BD"/>
    <w:rsid w:val="00372E09"/>
    <w:rsid w:val="00394473"/>
    <w:rsid w:val="003D0340"/>
    <w:rsid w:val="003E3EAB"/>
    <w:rsid w:val="003F127E"/>
    <w:rsid w:val="00450FAA"/>
    <w:rsid w:val="00460B96"/>
    <w:rsid w:val="004A221E"/>
    <w:rsid w:val="005728FF"/>
    <w:rsid w:val="005C1A13"/>
    <w:rsid w:val="005E2C7E"/>
    <w:rsid w:val="00605AD7"/>
    <w:rsid w:val="00613B7B"/>
    <w:rsid w:val="006A3233"/>
    <w:rsid w:val="00704979"/>
    <w:rsid w:val="00754A3D"/>
    <w:rsid w:val="00767D75"/>
    <w:rsid w:val="007E7326"/>
    <w:rsid w:val="007F17AD"/>
    <w:rsid w:val="00831444"/>
    <w:rsid w:val="008E7D34"/>
    <w:rsid w:val="0093237C"/>
    <w:rsid w:val="0093379E"/>
    <w:rsid w:val="009B0A6B"/>
    <w:rsid w:val="009F4A6E"/>
    <w:rsid w:val="00A51FAE"/>
    <w:rsid w:val="00A7687E"/>
    <w:rsid w:val="00AA2AAA"/>
    <w:rsid w:val="00AB4370"/>
    <w:rsid w:val="00AB4F87"/>
    <w:rsid w:val="00AC58D8"/>
    <w:rsid w:val="00B03FAD"/>
    <w:rsid w:val="00B06136"/>
    <w:rsid w:val="00BB0019"/>
    <w:rsid w:val="00BC0CED"/>
    <w:rsid w:val="00BF2541"/>
    <w:rsid w:val="00C024C9"/>
    <w:rsid w:val="00CA577E"/>
    <w:rsid w:val="00CD6A1D"/>
    <w:rsid w:val="00CF7F80"/>
    <w:rsid w:val="00D37ECD"/>
    <w:rsid w:val="00D42DAB"/>
    <w:rsid w:val="00D549EF"/>
    <w:rsid w:val="00D818C3"/>
    <w:rsid w:val="00DC10ED"/>
    <w:rsid w:val="00E321C9"/>
    <w:rsid w:val="00E7393F"/>
    <w:rsid w:val="00E9531E"/>
    <w:rsid w:val="00EB7061"/>
    <w:rsid w:val="00EC6C7F"/>
    <w:rsid w:val="00F10460"/>
    <w:rsid w:val="00F45458"/>
    <w:rsid w:val="00F972A1"/>
    <w:rsid w:val="5D015AB1"/>
    <w:rsid w:val="61A5C61E"/>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178AD"/>
  <w15:chartTrackingRefBased/>
  <w15:docId w15:val="{934FCF86-7074-4BFB-AB47-22C83A07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18C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BE"/>
      <w14:ligatures w14:val="none"/>
    </w:rPr>
  </w:style>
  <w:style w:type="paragraph" w:styleId="Heading3">
    <w:name w:val="heading 3"/>
    <w:basedOn w:val="Normal"/>
    <w:link w:val="Heading3Char"/>
    <w:uiPriority w:val="9"/>
    <w:qFormat/>
    <w:rsid w:val="00D818C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8C3"/>
    <w:rPr>
      <w:rFonts w:ascii="Times New Roman" w:eastAsia="Times New Roman" w:hAnsi="Times New Roman" w:cs="Times New Roman"/>
      <w:b/>
      <w:bCs/>
      <w:kern w:val="0"/>
      <w:sz w:val="36"/>
      <w:szCs w:val="36"/>
      <w:lang w:eastAsia="fr-BE"/>
      <w14:ligatures w14:val="none"/>
    </w:rPr>
  </w:style>
  <w:style w:type="character" w:customStyle="1" w:styleId="Heading3Char">
    <w:name w:val="Heading 3 Char"/>
    <w:basedOn w:val="DefaultParagraphFont"/>
    <w:link w:val="Heading3"/>
    <w:uiPriority w:val="9"/>
    <w:rsid w:val="00D818C3"/>
    <w:rPr>
      <w:rFonts w:ascii="Times New Roman" w:eastAsia="Times New Roman" w:hAnsi="Times New Roman" w:cs="Times New Roman"/>
      <w:b/>
      <w:bCs/>
      <w:kern w:val="0"/>
      <w:sz w:val="27"/>
      <w:szCs w:val="27"/>
      <w:lang w:eastAsia="fr-BE"/>
      <w14:ligatures w14:val="none"/>
    </w:rPr>
  </w:style>
  <w:style w:type="character" w:customStyle="1" w:styleId="fl-heading-text">
    <w:name w:val="fl-heading-text"/>
    <w:basedOn w:val="DefaultParagraphFont"/>
    <w:rsid w:val="00D818C3"/>
  </w:style>
  <w:style w:type="paragraph" w:styleId="NormalWeb">
    <w:name w:val="Normal (Web)"/>
    <w:basedOn w:val="Normal"/>
    <w:uiPriority w:val="99"/>
    <w:semiHidden/>
    <w:unhideWhenUsed/>
    <w:rsid w:val="00D818C3"/>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 w:type="character" w:styleId="Strong">
    <w:name w:val="Strong"/>
    <w:basedOn w:val="DefaultParagraphFont"/>
    <w:uiPriority w:val="22"/>
    <w:qFormat/>
    <w:rsid w:val="00D818C3"/>
    <w:rPr>
      <w:b/>
      <w:bCs/>
    </w:rPr>
  </w:style>
  <w:style w:type="character" w:styleId="CommentReference">
    <w:name w:val="annotation reference"/>
    <w:basedOn w:val="DefaultParagraphFont"/>
    <w:uiPriority w:val="99"/>
    <w:semiHidden/>
    <w:unhideWhenUsed/>
    <w:rsid w:val="00297428"/>
    <w:rPr>
      <w:sz w:val="16"/>
      <w:szCs w:val="16"/>
    </w:rPr>
  </w:style>
  <w:style w:type="paragraph" w:styleId="CommentText">
    <w:name w:val="annotation text"/>
    <w:basedOn w:val="Normal"/>
    <w:link w:val="CommentTextChar"/>
    <w:uiPriority w:val="99"/>
    <w:unhideWhenUsed/>
    <w:rsid w:val="00297428"/>
    <w:pPr>
      <w:spacing w:line="240" w:lineRule="auto"/>
    </w:pPr>
    <w:rPr>
      <w:sz w:val="20"/>
      <w:szCs w:val="20"/>
    </w:rPr>
  </w:style>
  <w:style w:type="character" w:customStyle="1" w:styleId="CommentTextChar">
    <w:name w:val="Comment Text Char"/>
    <w:basedOn w:val="DefaultParagraphFont"/>
    <w:link w:val="CommentText"/>
    <w:uiPriority w:val="99"/>
    <w:rsid w:val="00297428"/>
    <w:rPr>
      <w:sz w:val="20"/>
      <w:szCs w:val="20"/>
    </w:rPr>
  </w:style>
  <w:style w:type="paragraph" w:styleId="CommentSubject">
    <w:name w:val="annotation subject"/>
    <w:basedOn w:val="CommentText"/>
    <w:next w:val="CommentText"/>
    <w:link w:val="CommentSubjectChar"/>
    <w:uiPriority w:val="99"/>
    <w:semiHidden/>
    <w:unhideWhenUsed/>
    <w:rsid w:val="00297428"/>
    <w:rPr>
      <w:b/>
      <w:bCs/>
    </w:rPr>
  </w:style>
  <w:style w:type="character" w:customStyle="1" w:styleId="CommentSubjectChar">
    <w:name w:val="Comment Subject Char"/>
    <w:basedOn w:val="CommentTextChar"/>
    <w:link w:val="CommentSubject"/>
    <w:uiPriority w:val="99"/>
    <w:semiHidden/>
    <w:rsid w:val="00297428"/>
    <w:rPr>
      <w:b/>
      <w:bCs/>
      <w:sz w:val="20"/>
      <w:szCs w:val="20"/>
    </w:rPr>
  </w:style>
  <w:style w:type="paragraph" w:styleId="Revision">
    <w:name w:val="Revision"/>
    <w:hidden/>
    <w:uiPriority w:val="99"/>
    <w:semiHidden/>
    <w:rsid w:val="005C1A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65825">
      <w:bodyDiv w:val="1"/>
      <w:marLeft w:val="0"/>
      <w:marRight w:val="0"/>
      <w:marTop w:val="0"/>
      <w:marBottom w:val="0"/>
      <w:divBdr>
        <w:top w:val="none" w:sz="0" w:space="0" w:color="auto"/>
        <w:left w:val="none" w:sz="0" w:space="0" w:color="auto"/>
        <w:bottom w:val="none" w:sz="0" w:space="0" w:color="auto"/>
        <w:right w:val="none" w:sz="0" w:space="0" w:color="auto"/>
      </w:divBdr>
      <w:divsChild>
        <w:div w:id="1514685933">
          <w:marLeft w:val="0"/>
          <w:marRight w:val="0"/>
          <w:marTop w:val="0"/>
          <w:marBottom w:val="0"/>
          <w:divBdr>
            <w:top w:val="none" w:sz="0" w:space="0" w:color="auto"/>
            <w:left w:val="none" w:sz="0" w:space="0" w:color="auto"/>
            <w:bottom w:val="none" w:sz="0" w:space="0" w:color="auto"/>
            <w:right w:val="none" w:sz="0" w:space="0" w:color="auto"/>
          </w:divBdr>
          <w:divsChild>
            <w:div w:id="328488631">
              <w:marLeft w:val="300"/>
              <w:marRight w:val="300"/>
              <w:marTop w:val="300"/>
              <w:marBottom w:val="300"/>
              <w:divBdr>
                <w:top w:val="none" w:sz="0" w:space="0" w:color="auto"/>
                <w:left w:val="none" w:sz="0" w:space="0" w:color="auto"/>
                <w:bottom w:val="none" w:sz="0" w:space="0" w:color="auto"/>
                <w:right w:val="none" w:sz="0" w:space="0" w:color="auto"/>
              </w:divBdr>
            </w:div>
          </w:divsChild>
        </w:div>
        <w:div w:id="1596212003">
          <w:marLeft w:val="0"/>
          <w:marRight w:val="0"/>
          <w:marTop w:val="0"/>
          <w:marBottom w:val="0"/>
          <w:divBdr>
            <w:top w:val="none" w:sz="0" w:space="0" w:color="auto"/>
            <w:left w:val="none" w:sz="0" w:space="0" w:color="auto"/>
            <w:bottom w:val="none" w:sz="0" w:space="0" w:color="auto"/>
            <w:right w:val="none" w:sz="0" w:space="0" w:color="auto"/>
          </w:divBdr>
          <w:divsChild>
            <w:div w:id="235558820">
              <w:marLeft w:val="300"/>
              <w:marRight w:val="300"/>
              <w:marTop w:val="60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6FFAF0-CE51-4EF8-BF59-7FAFED46BF17}">
  <ds:schemaRefs>
    <ds:schemaRef ds:uri="http://schemas.microsoft.com/sharepoint/v3/contenttype/forms"/>
  </ds:schemaRefs>
</ds:datastoreItem>
</file>

<file path=customXml/itemProps2.xml><?xml version="1.0" encoding="utf-8"?>
<ds:datastoreItem xmlns:ds="http://schemas.openxmlformats.org/officeDocument/2006/customXml" ds:itemID="{88B3B90C-FFBC-4FDC-ABA4-CB234823D268}">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3.xml><?xml version="1.0" encoding="utf-8"?>
<ds:datastoreItem xmlns:ds="http://schemas.openxmlformats.org/officeDocument/2006/customXml" ds:itemID="{18DFA5DD-4CB8-4E17-83F2-74D71BAFE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cp:revision>2</cp:revision>
  <cp:lastPrinted>2023-07-29T18:36:00Z</cp:lastPrinted>
  <dcterms:created xsi:type="dcterms:W3CDTF">2023-09-12T10:20:00Z</dcterms:created>
  <dcterms:modified xsi:type="dcterms:W3CDTF">2023-09-12T10:20:00Z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